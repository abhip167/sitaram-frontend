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322C" w14:textId="6DBDE177" w:rsidR="00DB4758" w:rsidRDefault="00DB4758">
      <w:pPr>
        <w:rPr>
          <w:ins w:id="0" w:author="Patel, Abhishek" w:date="2020-12-24T16:54:00Z"/>
          <w:b/>
          <w:bCs/>
          <w:sz w:val="28"/>
          <w:szCs w:val="28"/>
          <w:lang w:val="en-US"/>
        </w:rPr>
      </w:pPr>
      <w:r w:rsidRPr="00DB4758">
        <w:rPr>
          <w:b/>
          <w:bCs/>
          <w:sz w:val="28"/>
          <w:szCs w:val="28"/>
          <w:lang w:val="en-US"/>
          <w:rPrChange w:id="1" w:author="Patel, Abhishek" w:date="2020-12-24T16:53:00Z">
            <w:rPr>
              <w:lang w:val="en-US"/>
            </w:rPr>
          </w:rPrChange>
        </w:rPr>
        <w:t>Finance App Requirements</w:t>
      </w:r>
    </w:p>
    <w:p w14:paraId="2F4B876C" w14:textId="61ADBC23" w:rsidR="00DB4758" w:rsidRPr="00DB4758" w:rsidRDefault="00DB4758" w:rsidP="00DB4758">
      <w:pPr>
        <w:pStyle w:val="ListParagraph"/>
        <w:numPr>
          <w:ilvl w:val="0"/>
          <w:numId w:val="1"/>
        </w:numPr>
        <w:rPr>
          <w:ins w:id="2" w:author="Patel, Abhishek" w:date="2020-12-24T16:55:00Z"/>
          <w:sz w:val="28"/>
          <w:szCs w:val="28"/>
          <w:lang w:val="en-US"/>
          <w:rPrChange w:id="3" w:author="Patel, Abhishek" w:date="2020-12-24T17:00:00Z">
            <w:rPr>
              <w:ins w:id="4" w:author="Patel, Abhishek" w:date="2020-12-24T16:55:00Z"/>
              <w:b/>
              <w:bCs/>
              <w:sz w:val="28"/>
              <w:szCs w:val="28"/>
              <w:lang w:val="en-US"/>
            </w:rPr>
          </w:rPrChange>
        </w:rPr>
      </w:pPr>
      <w:ins w:id="5" w:author="Patel, Abhishek" w:date="2020-12-24T16:55:00Z">
        <w:r w:rsidRPr="00DB4758">
          <w:rPr>
            <w:sz w:val="28"/>
            <w:szCs w:val="28"/>
            <w:lang w:val="en-US"/>
            <w:rPrChange w:id="6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A Form to select parameters for the Query</w:t>
        </w:r>
        <w:r w:rsidRPr="00DB4758">
          <w:rPr>
            <w:sz w:val="28"/>
            <w:szCs w:val="28"/>
            <w:lang w:val="en-US"/>
            <w:rPrChange w:id="7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 and send the request to server</w:t>
        </w:r>
        <w:r w:rsidRPr="00DB4758">
          <w:rPr>
            <w:sz w:val="28"/>
            <w:szCs w:val="28"/>
            <w:lang w:val="en-US"/>
            <w:rPrChange w:id="8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.</w:t>
        </w:r>
      </w:ins>
    </w:p>
    <w:p w14:paraId="287F798F" w14:textId="5CAEB603" w:rsidR="00DB4758" w:rsidRPr="00DB4758" w:rsidRDefault="00DB4758" w:rsidP="00DB4758">
      <w:pPr>
        <w:pStyle w:val="ListParagraph"/>
        <w:numPr>
          <w:ilvl w:val="0"/>
          <w:numId w:val="1"/>
        </w:numPr>
        <w:rPr>
          <w:ins w:id="9" w:author="Patel, Abhishek" w:date="2020-12-24T16:54:00Z"/>
          <w:sz w:val="28"/>
          <w:szCs w:val="28"/>
          <w:lang w:val="en-US"/>
          <w:rPrChange w:id="10" w:author="Patel, Abhishek" w:date="2020-12-24T17:00:00Z">
            <w:rPr>
              <w:ins w:id="11" w:author="Patel, Abhishek" w:date="2020-12-24T16:54:00Z"/>
              <w:b/>
              <w:bCs/>
              <w:sz w:val="28"/>
              <w:szCs w:val="28"/>
              <w:lang w:val="en-US"/>
            </w:rPr>
          </w:rPrChange>
        </w:rPr>
      </w:pPr>
      <w:ins w:id="12" w:author="Patel, Abhishek" w:date="2020-12-24T16:54:00Z">
        <w:r w:rsidRPr="00DB4758">
          <w:rPr>
            <w:sz w:val="28"/>
            <w:szCs w:val="28"/>
            <w:lang w:val="en-US"/>
            <w:rPrChange w:id="13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Fetch Data from Server and display in the table form</w:t>
        </w:r>
      </w:ins>
      <w:ins w:id="14" w:author="Patel, Abhishek" w:date="2020-12-24T16:55:00Z">
        <w:r w:rsidRPr="00DB4758">
          <w:rPr>
            <w:sz w:val="28"/>
            <w:szCs w:val="28"/>
            <w:lang w:val="en-US"/>
            <w:rPrChange w:id="15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 in the App itself</w:t>
        </w:r>
      </w:ins>
      <w:ins w:id="16" w:author="Patel, Abhishek" w:date="2020-12-24T16:54:00Z">
        <w:r w:rsidRPr="00DB4758">
          <w:rPr>
            <w:sz w:val="28"/>
            <w:szCs w:val="28"/>
            <w:lang w:val="en-US"/>
            <w:rPrChange w:id="17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.</w:t>
        </w:r>
      </w:ins>
    </w:p>
    <w:p w14:paraId="2008CC2A" w14:textId="0463F603" w:rsidR="00DB4758" w:rsidRPr="00DB4758" w:rsidRDefault="00DB4758" w:rsidP="00DB4758">
      <w:pPr>
        <w:pStyle w:val="ListParagraph"/>
        <w:numPr>
          <w:ilvl w:val="0"/>
          <w:numId w:val="1"/>
        </w:numPr>
        <w:rPr>
          <w:ins w:id="18" w:author="Patel, Abhishek" w:date="2020-12-24T16:56:00Z"/>
          <w:sz w:val="28"/>
          <w:szCs w:val="28"/>
          <w:lang w:val="en-US"/>
          <w:rPrChange w:id="19" w:author="Patel, Abhishek" w:date="2020-12-24T17:00:00Z">
            <w:rPr>
              <w:ins w:id="20" w:author="Patel, Abhishek" w:date="2020-12-24T16:56:00Z"/>
              <w:b/>
              <w:bCs/>
              <w:sz w:val="28"/>
              <w:szCs w:val="28"/>
              <w:lang w:val="en-US"/>
            </w:rPr>
          </w:rPrChange>
        </w:rPr>
      </w:pPr>
      <w:ins w:id="21" w:author="Patel, Abhishek" w:date="2020-12-24T16:55:00Z">
        <w:r w:rsidRPr="00DB4758">
          <w:rPr>
            <w:sz w:val="28"/>
            <w:szCs w:val="28"/>
            <w:lang w:val="en-US"/>
            <w:rPrChange w:id="22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Generate a PDF of the </w:t>
        </w:r>
      </w:ins>
      <w:ins w:id="23" w:author="Patel, Abhishek" w:date="2020-12-24T16:56:00Z">
        <w:r w:rsidRPr="00DB4758">
          <w:rPr>
            <w:sz w:val="28"/>
            <w:szCs w:val="28"/>
            <w:lang w:val="en-US"/>
            <w:rPrChange w:id="24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same table and this pdf should be shareable on WhatsApp, Gmail etc.</w:t>
        </w:r>
      </w:ins>
    </w:p>
    <w:p w14:paraId="1BD2818E" w14:textId="5E6C94A3" w:rsidR="00DB4758" w:rsidRPr="00DB4758" w:rsidRDefault="00DB4758" w:rsidP="00DB4758">
      <w:pPr>
        <w:pStyle w:val="ListParagraph"/>
        <w:numPr>
          <w:ilvl w:val="0"/>
          <w:numId w:val="1"/>
        </w:numPr>
        <w:rPr>
          <w:ins w:id="25" w:author="Patel, Abhishek" w:date="2020-12-24T16:56:00Z"/>
          <w:sz w:val="28"/>
          <w:szCs w:val="28"/>
          <w:lang w:val="en-US"/>
          <w:rPrChange w:id="26" w:author="Patel, Abhishek" w:date="2020-12-24T17:00:00Z">
            <w:rPr>
              <w:ins w:id="27" w:author="Patel, Abhishek" w:date="2020-12-24T16:56:00Z"/>
              <w:b/>
              <w:bCs/>
              <w:sz w:val="28"/>
              <w:szCs w:val="28"/>
              <w:lang w:val="en-US"/>
            </w:rPr>
          </w:rPrChange>
        </w:rPr>
      </w:pPr>
      <w:ins w:id="28" w:author="Patel, Abhishek" w:date="2020-12-24T16:56:00Z">
        <w:r w:rsidRPr="00DB4758">
          <w:rPr>
            <w:sz w:val="28"/>
            <w:szCs w:val="28"/>
            <w:lang w:val="en-US"/>
            <w:rPrChange w:id="29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Security</w:t>
        </w:r>
      </w:ins>
    </w:p>
    <w:p w14:paraId="068F256F" w14:textId="6BE1DCC2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30" w:author="Patel, Abhishek" w:date="2020-12-24T16:56:00Z"/>
          <w:sz w:val="28"/>
          <w:szCs w:val="28"/>
          <w:lang w:val="en-US"/>
          <w:rPrChange w:id="31" w:author="Patel, Abhishek" w:date="2020-12-24T17:00:00Z">
            <w:rPr>
              <w:ins w:id="32" w:author="Patel, Abhishek" w:date="2020-12-24T16:56:00Z"/>
              <w:b/>
              <w:bCs/>
              <w:sz w:val="28"/>
              <w:szCs w:val="28"/>
              <w:lang w:val="en-US"/>
            </w:rPr>
          </w:rPrChange>
        </w:rPr>
      </w:pPr>
      <w:ins w:id="33" w:author="Patel, Abhishek" w:date="2020-12-24T16:56:00Z">
        <w:r w:rsidRPr="00DB4758">
          <w:rPr>
            <w:sz w:val="28"/>
            <w:szCs w:val="28"/>
            <w:lang w:val="en-US"/>
            <w:rPrChange w:id="34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Robust and secure App.</w:t>
        </w:r>
      </w:ins>
    </w:p>
    <w:p w14:paraId="52DEFA8F" w14:textId="7A51D85E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35" w:author="Patel, Abhishek" w:date="2020-12-24T16:56:00Z"/>
          <w:sz w:val="28"/>
          <w:szCs w:val="28"/>
          <w:lang w:val="en-US"/>
          <w:rPrChange w:id="36" w:author="Patel, Abhishek" w:date="2020-12-24T17:00:00Z">
            <w:rPr>
              <w:ins w:id="37" w:author="Patel, Abhishek" w:date="2020-12-24T16:56:00Z"/>
              <w:b/>
              <w:bCs/>
              <w:sz w:val="28"/>
              <w:szCs w:val="28"/>
              <w:lang w:val="en-US"/>
            </w:rPr>
          </w:rPrChange>
        </w:rPr>
      </w:pPr>
      <w:ins w:id="38" w:author="Patel, Abhishek" w:date="2020-12-24T16:56:00Z">
        <w:r w:rsidRPr="00DB4758">
          <w:rPr>
            <w:sz w:val="28"/>
            <w:szCs w:val="28"/>
            <w:lang w:val="en-US"/>
            <w:rPrChange w:id="39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No one see the data in Android Local File Manager.</w:t>
        </w:r>
      </w:ins>
    </w:p>
    <w:p w14:paraId="30E6831D" w14:textId="0271D9B3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40" w:author="Patel, Abhishek" w:date="2020-12-24T16:57:00Z"/>
          <w:sz w:val="28"/>
          <w:szCs w:val="28"/>
          <w:lang w:val="en-US"/>
          <w:rPrChange w:id="41" w:author="Patel, Abhishek" w:date="2020-12-24T17:00:00Z">
            <w:rPr>
              <w:ins w:id="42" w:author="Patel, Abhishek" w:date="2020-12-24T16:57:00Z"/>
              <w:b/>
              <w:bCs/>
              <w:sz w:val="28"/>
              <w:szCs w:val="28"/>
              <w:lang w:val="en-US"/>
            </w:rPr>
          </w:rPrChange>
        </w:rPr>
      </w:pPr>
      <w:ins w:id="43" w:author="Patel, Abhishek" w:date="2020-12-24T16:57:00Z">
        <w:r w:rsidRPr="00DB4758">
          <w:rPr>
            <w:sz w:val="28"/>
            <w:szCs w:val="28"/>
            <w:lang w:val="en-US"/>
            <w:rPrChange w:id="44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But the data should be saved locally.</w:t>
        </w:r>
      </w:ins>
    </w:p>
    <w:p w14:paraId="36B0FD31" w14:textId="5E907029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45" w:author="Patel, Abhishek" w:date="2020-12-24T16:59:00Z"/>
          <w:sz w:val="28"/>
          <w:szCs w:val="28"/>
          <w:lang w:val="en-US"/>
          <w:rPrChange w:id="46" w:author="Patel, Abhishek" w:date="2020-12-24T17:00:00Z">
            <w:rPr>
              <w:ins w:id="47" w:author="Patel, Abhishek" w:date="2020-12-24T16:59:00Z"/>
              <w:b/>
              <w:bCs/>
              <w:sz w:val="28"/>
              <w:szCs w:val="28"/>
              <w:lang w:val="en-US"/>
            </w:rPr>
          </w:rPrChange>
        </w:rPr>
      </w:pPr>
      <w:ins w:id="48" w:author="Patel, Abhishek" w:date="2020-12-24T16:57:00Z">
        <w:r w:rsidRPr="00DB4758">
          <w:rPr>
            <w:sz w:val="28"/>
            <w:szCs w:val="28"/>
            <w:lang w:val="en-US"/>
            <w:rPrChange w:id="49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And, every morning App fetches the new data from server and store it locally.</w:t>
        </w:r>
      </w:ins>
    </w:p>
    <w:p w14:paraId="662BCF53" w14:textId="1EE2D3B8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50" w:author="Patel, Abhishek" w:date="2020-12-24T16:57:00Z"/>
          <w:sz w:val="28"/>
          <w:szCs w:val="28"/>
          <w:lang w:val="en-US"/>
          <w:rPrChange w:id="51" w:author="Patel, Abhishek" w:date="2020-12-24T17:00:00Z">
            <w:rPr>
              <w:ins w:id="52" w:author="Patel, Abhishek" w:date="2020-12-24T16:57:00Z"/>
              <w:lang w:val="en-US"/>
            </w:rPr>
          </w:rPrChange>
        </w:rPr>
        <w:pPrChange w:id="53" w:author="Patel, Abhishek" w:date="2020-12-24T16:5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4" w:author="Patel, Abhishek" w:date="2020-12-24T16:59:00Z">
        <w:r w:rsidRPr="00DB4758">
          <w:rPr>
            <w:sz w:val="28"/>
            <w:szCs w:val="28"/>
            <w:lang w:val="en-US"/>
            <w:rPrChange w:id="55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One Admin Login.</w:t>
        </w:r>
      </w:ins>
    </w:p>
    <w:p w14:paraId="461AAF90" w14:textId="77777777" w:rsidR="00DB4758" w:rsidRPr="00DB4758" w:rsidRDefault="00DB4758" w:rsidP="00DB4758">
      <w:pPr>
        <w:pStyle w:val="ListParagraph"/>
        <w:numPr>
          <w:ilvl w:val="0"/>
          <w:numId w:val="1"/>
        </w:numPr>
        <w:rPr>
          <w:ins w:id="56" w:author="Patel, Abhishek" w:date="2020-12-24T16:59:00Z"/>
          <w:sz w:val="28"/>
          <w:szCs w:val="28"/>
          <w:lang w:val="en-US"/>
          <w:rPrChange w:id="57" w:author="Patel, Abhishek" w:date="2020-12-24T17:00:00Z">
            <w:rPr>
              <w:ins w:id="58" w:author="Patel, Abhishek" w:date="2020-12-24T16:59:00Z"/>
              <w:b/>
              <w:bCs/>
              <w:sz w:val="28"/>
              <w:szCs w:val="28"/>
              <w:lang w:val="en-US"/>
            </w:rPr>
          </w:rPrChange>
        </w:rPr>
      </w:pPr>
      <w:ins w:id="59" w:author="Patel, Abhishek" w:date="2020-12-24T16:59:00Z">
        <w:r w:rsidRPr="00DB4758">
          <w:rPr>
            <w:sz w:val="28"/>
            <w:szCs w:val="28"/>
            <w:lang w:val="en-US"/>
            <w:rPrChange w:id="60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Admin Login: </w:t>
        </w:r>
      </w:ins>
    </w:p>
    <w:p w14:paraId="338F721A" w14:textId="08CDF3E5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61" w:author="Patel, Abhishek" w:date="2020-12-24T16:59:00Z"/>
          <w:sz w:val="28"/>
          <w:szCs w:val="28"/>
          <w:lang w:val="en-US"/>
          <w:rPrChange w:id="62" w:author="Patel, Abhishek" w:date="2020-12-24T17:00:00Z">
            <w:rPr>
              <w:ins w:id="63" w:author="Patel, Abhishek" w:date="2020-12-24T16:59:00Z"/>
              <w:b/>
              <w:bCs/>
              <w:sz w:val="28"/>
              <w:szCs w:val="28"/>
              <w:lang w:val="en-US"/>
            </w:rPr>
          </w:rPrChange>
        </w:rPr>
      </w:pPr>
      <w:ins w:id="64" w:author="Patel, Abhishek" w:date="2020-12-24T16:58:00Z">
        <w:r w:rsidRPr="00DB4758">
          <w:rPr>
            <w:sz w:val="28"/>
            <w:szCs w:val="28"/>
            <w:lang w:val="en-US"/>
            <w:rPrChange w:id="65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Restricted Use/Auth: Only those users should be able to login whose IEMI number is registered </w:t>
        </w:r>
      </w:ins>
      <w:ins w:id="66" w:author="Patel, Abhishek" w:date="2020-12-24T16:59:00Z">
        <w:r w:rsidRPr="00DB4758">
          <w:rPr>
            <w:sz w:val="28"/>
            <w:szCs w:val="28"/>
            <w:lang w:val="en-US"/>
            <w:rPrChange w:id="67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by Admin.</w:t>
        </w:r>
      </w:ins>
      <w:ins w:id="68" w:author="Patel, Abhishek" w:date="2020-12-24T16:58:00Z">
        <w:r w:rsidRPr="00DB4758">
          <w:rPr>
            <w:sz w:val="28"/>
            <w:szCs w:val="28"/>
            <w:lang w:val="en-US"/>
            <w:rPrChange w:id="69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</w:ins>
    </w:p>
    <w:p w14:paraId="60123DBB" w14:textId="581A6DE2" w:rsidR="00DB4758" w:rsidRDefault="00DB4758" w:rsidP="00DB4758">
      <w:pPr>
        <w:pStyle w:val="ListParagraph"/>
        <w:numPr>
          <w:ilvl w:val="1"/>
          <w:numId w:val="1"/>
        </w:numPr>
        <w:rPr>
          <w:ins w:id="70" w:author="Patel, Abhishek" w:date="2020-12-24T17:01:00Z"/>
          <w:b/>
          <w:bCs/>
          <w:sz w:val="28"/>
          <w:szCs w:val="28"/>
          <w:lang w:val="en-US"/>
        </w:rPr>
      </w:pPr>
      <w:ins w:id="71" w:author="Patel, Abhishek" w:date="2020-12-24T16:59:00Z">
        <w:r w:rsidRPr="00DB4758">
          <w:rPr>
            <w:sz w:val="28"/>
            <w:szCs w:val="28"/>
            <w:lang w:val="en-US"/>
            <w:rPrChange w:id="72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Admin can delete user any time and </w:t>
        </w:r>
      </w:ins>
      <w:ins w:id="73" w:author="Patel, Abhishek" w:date="2020-12-24T17:00:00Z">
        <w:r>
          <w:rPr>
            <w:sz w:val="28"/>
            <w:szCs w:val="28"/>
            <w:lang w:val="en-US"/>
          </w:rPr>
          <w:t xml:space="preserve">after </w:t>
        </w:r>
      </w:ins>
      <w:ins w:id="74" w:author="Patel, Abhishek" w:date="2020-12-24T17:01:00Z">
        <w:r>
          <w:rPr>
            <w:sz w:val="28"/>
            <w:szCs w:val="28"/>
            <w:lang w:val="en-US"/>
          </w:rPr>
          <w:t>deleting</w:t>
        </w:r>
      </w:ins>
      <w:ins w:id="75" w:author="Patel, Abhishek" w:date="2020-12-24T17:00:00Z">
        <w:r w:rsidRPr="00DB4758">
          <w:rPr>
            <w:sz w:val="28"/>
            <w:szCs w:val="28"/>
            <w:lang w:val="en-US"/>
            <w:rPrChange w:id="76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, the </w:t>
        </w:r>
      </w:ins>
      <w:ins w:id="77" w:author="Patel, Abhishek" w:date="2020-12-24T17:01:00Z">
        <w:r>
          <w:rPr>
            <w:sz w:val="28"/>
            <w:szCs w:val="28"/>
            <w:lang w:val="en-US"/>
          </w:rPr>
          <w:t xml:space="preserve">deleted </w:t>
        </w:r>
      </w:ins>
      <w:ins w:id="78" w:author="Patel, Abhishek" w:date="2020-12-24T17:00:00Z">
        <w:r w:rsidRPr="00DB4758">
          <w:rPr>
            <w:sz w:val="28"/>
            <w:szCs w:val="28"/>
            <w:lang w:val="en-US"/>
            <w:rPrChange w:id="79" w:author="Patel, Abhishek" w:date="2020-12-24T17:00:00Z">
              <w:rPr>
                <w:b/>
                <w:bCs/>
                <w:sz w:val="28"/>
                <w:szCs w:val="28"/>
                <w:lang w:val="en-US"/>
              </w:rPr>
            </w:rPrChange>
          </w:rPr>
          <w:t>user should not be able to Login and Data should not be visible to him</w:t>
        </w:r>
        <w:r>
          <w:rPr>
            <w:b/>
            <w:bCs/>
            <w:sz w:val="28"/>
            <w:szCs w:val="28"/>
            <w:lang w:val="en-US"/>
          </w:rPr>
          <w:t>.</w:t>
        </w:r>
      </w:ins>
    </w:p>
    <w:p w14:paraId="08F65ECE" w14:textId="10FBBF57" w:rsidR="00DB4758" w:rsidRPr="00DB4758" w:rsidRDefault="00DB4758" w:rsidP="00DB4758">
      <w:pPr>
        <w:pStyle w:val="ListParagraph"/>
        <w:numPr>
          <w:ilvl w:val="0"/>
          <w:numId w:val="1"/>
        </w:numPr>
        <w:rPr>
          <w:ins w:id="80" w:author="Patel, Abhishek" w:date="2020-12-24T17:01:00Z"/>
          <w:sz w:val="28"/>
          <w:szCs w:val="28"/>
          <w:lang w:val="en-US"/>
          <w:rPrChange w:id="81" w:author="Patel, Abhishek" w:date="2020-12-24T17:03:00Z">
            <w:rPr>
              <w:ins w:id="82" w:author="Patel, Abhishek" w:date="2020-12-24T17:01:00Z"/>
              <w:b/>
              <w:bCs/>
              <w:sz w:val="28"/>
              <w:szCs w:val="28"/>
              <w:lang w:val="en-US"/>
            </w:rPr>
          </w:rPrChange>
        </w:rPr>
      </w:pPr>
      <w:ins w:id="83" w:author="Patel, Abhishek" w:date="2020-12-24T17:01:00Z">
        <w:r w:rsidRPr="00DB4758">
          <w:rPr>
            <w:sz w:val="28"/>
            <w:szCs w:val="28"/>
            <w:lang w:val="en-US"/>
            <w:rPrChange w:id="84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>Login: Login only with OTP.</w:t>
        </w:r>
      </w:ins>
    </w:p>
    <w:p w14:paraId="24E81B5D" w14:textId="7AC5D7DF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85" w:author="Patel, Abhishek" w:date="2020-12-24T17:02:00Z"/>
          <w:sz w:val="28"/>
          <w:szCs w:val="28"/>
          <w:lang w:val="en-US"/>
          <w:rPrChange w:id="86" w:author="Patel, Abhishek" w:date="2020-12-24T17:03:00Z">
            <w:rPr>
              <w:ins w:id="87" w:author="Patel, Abhishek" w:date="2020-12-24T17:02:00Z"/>
              <w:b/>
              <w:bCs/>
              <w:sz w:val="28"/>
              <w:szCs w:val="28"/>
              <w:lang w:val="en-US"/>
            </w:rPr>
          </w:rPrChange>
        </w:rPr>
      </w:pPr>
      <w:ins w:id="88" w:author="Patel, Abhishek" w:date="2020-12-24T17:01:00Z">
        <w:r w:rsidRPr="00DB4758">
          <w:rPr>
            <w:sz w:val="28"/>
            <w:szCs w:val="28"/>
            <w:lang w:val="en-US"/>
            <w:rPrChange w:id="89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>T</w:t>
        </w:r>
      </w:ins>
      <w:ins w:id="90" w:author="Patel, Abhishek" w:date="2020-12-24T17:02:00Z">
        <w:r w:rsidRPr="00DB4758">
          <w:rPr>
            <w:sz w:val="28"/>
            <w:szCs w:val="28"/>
            <w:lang w:val="en-US"/>
            <w:rPrChange w:id="91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>oken</w:t>
        </w:r>
      </w:ins>
      <w:ins w:id="92" w:author="Patel, Abhishek" w:date="2020-12-24T17:01:00Z">
        <w:r w:rsidRPr="00DB4758">
          <w:rPr>
            <w:sz w:val="28"/>
            <w:szCs w:val="28"/>
            <w:lang w:val="en-US"/>
            <w:rPrChange w:id="93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 should be saved in cache/cookie/loc</w:t>
        </w:r>
      </w:ins>
      <w:ins w:id="94" w:author="Patel, Abhishek" w:date="2020-12-24T17:02:00Z">
        <w:r w:rsidRPr="00DB4758">
          <w:rPr>
            <w:sz w:val="28"/>
            <w:szCs w:val="28"/>
            <w:lang w:val="en-US"/>
            <w:rPrChange w:id="95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>al storage.</w:t>
        </w:r>
      </w:ins>
    </w:p>
    <w:p w14:paraId="12F76DCA" w14:textId="07569F88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96" w:author="Patel, Abhishek" w:date="2020-12-24T17:02:00Z"/>
          <w:sz w:val="28"/>
          <w:szCs w:val="28"/>
          <w:lang w:val="en-US"/>
          <w:rPrChange w:id="97" w:author="Patel, Abhishek" w:date="2020-12-24T17:03:00Z">
            <w:rPr>
              <w:ins w:id="98" w:author="Patel, Abhishek" w:date="2020-12-24T17:02:00Z"/>
              <w:b/>
              <w:bCs/>
              <w:sz w:val="28"/>
              <w:szCs w:val="28"/>
              <w:lang w:val="en-US"/>
            </w:rPr>
          </w:rPrChange>
        </w:rPr>
      </w:pPr>
      <w:ins w:id="99" w:author="Patel, Abhishek" w:date="2020-12-24T17:02:00Z">
        <w:r w:rsidRPr="00DB4758">
          <w:rPr>
            <w:sz w:val="28"/>
            <w:szCs w:val="28"/>
            <w:lang w:val="en-US"/>
            <w:rPrChange w:id="100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User </w:t>
        </w:r>
      </w:ins>
      <w:ins w:id="101" w:author="Patel, Abhishek" w:date="2020-12-24T17:03:00Z">
        <w:r w:rsidRPr="00DB4758">
          <w:rPr>
            <w:sz w:val="28"/>
            <w:szCs w:val="28"/>
            <w:lang w:val="en-US"/>
            <w:rPrChange w:id="102" w:author="Patel, Abhishek" w:date="2020-12-24T17:03:00Z">
              <w:rPr>
                <w:sz w:val="28"/>
                <w:szCs w:val="28"/>
                <w:lang w:val="en-US"/>
              </w:rPr>
            </w:rPrChange>
          </w:rPr>
          <w:t>must</w:t>
        </w:r>
      </w:ins>
      <w:ins w:id="103" w:author="Patel, Abhishek" w:date="2020-12-24T17:02:00Z">
        <w:r w:rsidRPr="00DB4758">
          <w:rPr>
            <w:sz w:val="28"/>
            <w:szCs w:val="28"/>
            <w:lang w:val="en-US"/>
            <w:rPrChange w:id="104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 enter </w:t>
        </w:r>
      </w:ins>
      <w:ins w:id="105" w:author="Patel, Abhishek" w:date="2020-12-24T17:03:00Z">
        <w:r>
          <w:rPr>
            <w:sz w:val="28"/>
            <w:szCs w:val="28"/>
            <w:lang w:val="en-US"/>
          </w:rPr>
          <w:t xml:space="preserve">OTP </w:t>
        </w:r>
      </w:ins>
      <w:bookmarkStart w:id="106" w:name="_GoBack"/>
      <w:bookmarkEnd w:id="106"/>
      <w:ins w:id="107" w:author="Patel, Abhishek" w:date="2020-12-24T17:02:00Z">
        <w:r w:rsidRPr="00DB4758">
          <w:rPr>
            <w:sz w:val="28"/>
            <w:szCs w:val="28"/>
            <w:lang w:val="en-US"/>
            <w:rPrChange w:id="108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>only once and then he can login again without requesting OTP.</w:t>
        </w:r>
      </w:ins>
    </w:p>
    <w:p w14:paraId="70DEC937" w14:textId="69F61AA7" w:rsidR="00DB4758" w:rsidRPr="00DB4758" w:rsidRDefault="00DB4758" w:rsidP="00DB4758">
      <w:pPr>
        <w:pStyle w:val="ListParagraph"/>
        <w:numPr>
          <w:ilvl w:val="1"/>
          <w:numId w:val="1"/>
        </w:numPr>
        <w:rPr>
          <w:ins w:id="109" w:author="Patel, Abhishek" w:date="2020-12-24T17:00:00Z"/>
          <w:sz w:val="28"/>
          <w:szCs w:val="28"/>
          <w:lang w:val="en-US"/>
          <w:rPrChange w:id="110" w:author="Patel, Abhishek" w:date="2020-12-24T17:03:00Z">
            <w:rPr>
              <w:ins w:id="111" w:author="Patel, Abhishek" w:date="2020-12-24T17:00:00Z"/>
              <w:b/>
              <w:bCs/>
              <w:sz w:val="28"/>
              <w:szCs w:val="28"/>
              <w:lang w:val="en-US"/>
            </w:rPr>
          </w:rPrChange>
        </w:rPr>
        <w:pPrChange w:id="112" w:author="Patel, Abhishek" w:date="2020-12-24T17:0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13" w:author="Patel, Abhishek" w:date="2020-12-24T17:02:00Z">
        <w:r w:rsidRPr="00DB4758">
          <w:rPr>
            <w:sz w:val="28"/>
            <w:szCs w:val="28"/>
            <w:lang w:val="en-US"/>
            <w:rPrChange w:id="114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But, when the admin deletes the user then that particular user should not be able </w:t>
        </w:r>
      </w:ins>
      <w:ins w:id="115" w:author="Patel, Abhishek" w:date="2020-12-24T17:03:00Z">
        <w:r w:rsidRPr="00DB4758">
          <w:rPr>
            <w:sz w:val="28"/>
            <w:szCs w:val="28"/>
            <w:lang w:val="en-US"/>
            <w:rPrChange w:id="116" w:author="Patel, Abhishek" w:date="2020-12-24T17:03:00Z">
              <w:rPr>
                <w:sz w:val="28"/>
                <w:szCs w:val="28"/>
                <w:lang w:val="en-US"/>
              </w:rPr>
            </w:rPrChange>
          </w:rPr>
          <w:t>to</w:t>
        </w:r>
      </w:ins>
      <w:ins w:id="117" w:author="Patel, Abhishek" w:date="2020-12-24T17:02:00Z">
        <w:r w:rsidRPr="00DB4758">
          <w:rPr>
            <w:sz w:val="28"/>
            <w:szCs w:val="28"/>
            <w:lang w:val="en-US"/>
            <w:rPrChange w:id="118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</w:ins>
      <w:ins w:id="119" w:author="Patel, Abhishek" w:date="2020-12-24T17:03:00Z">
        <w:r w:rsidRPr="00DB4758">
          <w:rPr>
            <w:sz w:val="28"/>
            <w:szCs w:val="28"/>
            <w:lang w:val="en-US"/>
            <w:rPrChange w:id="120" w:author="Patel, Abhishek" w:date="2020-12-24T17:03:00Z">
              <w:rPr>
                <w:b/>
                <w:bCs/>
                <w:sz w:val="28"/>
                <w:szCs w:val="28"/>
                <w:lang w:val="en-US"/>
              </w:rPr>
            </w:rPrChange>
          </w:rPr>
          <w:t>Login</w:t>
        </w:r>
      </w:ins>
    </w:p>
    <w:p w14:paraId="0ACBF160" w14:textId="37A1DFFB" w:rsidR="00DB4758" w:rsidRPr="00DB4758" w:rsidRDefault="00DB4758" w:rsidP="00DB4758">
      <w:pPr>
        <w:pStyle w:val="ListParagraph"/>
        <w:ind w:left="1080"/>
        <w:rPr>
          <w:b/>
          <w:bCs/>
          <w:sz w:val="28"/>
          <w:szCs w:val="28"/>
          <w:lang w:val="en-US"/>
          <w:rPrChange w:id="121" w:author="Patel, Abhishek" w:date="2020-12-24T16:54:00Z">
            <w:rPr>
              <w:lang w:val="en-US"/>
            </w:rPr>
          </w:rPrChange>
        </w:rPr>
        <w:pPrChange w:id="122" w:author="Patel, Abhishek" w:date="2020-12-24T17:01:00Z">
          <w:pPr/>
        </w:pPrChange>
      </w:pPr>
    </w:p>
    <w:sectPr w:rsidR="00DB4758" w:rsidRPr="00DB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C5C79"/>
    <w:multiLevelType w:val="hybridMultilevel"/>
    <w:tmpl w:val="4E00A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B565C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el, Abhishek">
    <w15:presenceInfo w15:providerId="AD" w15:userId="S::ampatel@idexcorp.com::d0731c00-1c7c-4243-8334-00cac3ffd2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58"/>
    <w:rsid w:val="00253D82"/>
    <w:rsid w:val="002A39E3"/>
    <w:rsid w:val="00D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E649"/>
  <w15:chartTrackingRefBased/>
  <w15:docId w15:val="{A53BA2F7-FC26-4D30-8F49-95D1012C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Abhishek</dc:creator>
  <cp:keywords/>
  <dc:description/>
  <cp:lastModifiedBy>Patel, Abhishek</cp:lastModifiedBy>
  <cp:revision>1</cp:revision>
  <dcterms:created xsi:type="dcterms:W3CDTF">2020-12-24T11:23:00Z</dcterms:created>
  <dcterms:modified xsi:type="dcterms:W3CDTF">2020-12-24T11:33:00Z</dcterms:modified>
</cp:coreProperties>
</file>